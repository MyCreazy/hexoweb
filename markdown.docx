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一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什么是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Markdown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语言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我相信有很多小伙伴没有听说过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语言。的确，对于一般人来说，有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足够了。但是有这么一群人，受够了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那糟糕的排版方式，需要一种新型的、能让人专注于输入而非格式的东西。网站小编、码农、排版编辑高呼：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要有光！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”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于是乎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诞生了。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你可以认为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是一种排版语法，提供了一些特殊的符号来替换成对应的格式，我们在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中点击鼠标来达到加粗、倾斜、增大字体的目的，在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中被相应的特殊符号替代。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用于解放鼠标，仅仅使用键盘就能排版出非常漂亮的文字、博客等（比如</w:t>
      </w:r>
      <w:r w:rsidRPr="00464F09">
        <w:rPr>
          <w:rFonts w:ascii="Verdana" w:eastAsia="宋体" w:hAnsi="Verdana" w:cs="宋体"/>
          <w:b/>
          <w:bCs/>
          <w:color w:val="333333"/>
          <w:kern w:val="0"/>
          <w:szCs w:val="21"/>
        </w:rPr>
        <w:t>本文就是用</w:t>
      </w:r>
      <w:r w:rsidRPr="00464F09">
        <w:rPr>
          <w:rFonts w:ascii="Verdana" w:eastAsia="宋体" w:hAnsi="Verdana" w:cs="宋体"/>
          <w:b/>
          <w:bCs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b/>
          <w:bCs/>
          <w:color w:val="333333"/>
          <w:kern w:val="0"/>
          <w:szCs w:val="21"/>
        </w:rPr>
        <w:t>编写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的）。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我们来看看百度百科的定义：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64F09">
        <w:rPr>
          <w:rFonts w:ascii="Verdana" w:eastAsia="宋体" w:hAnsi="Verdana" w:cs="宋体"/>
          <w:color w:val="777777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777777"/>
          <w:kern w:val="0"/>
          <w:szCs w:val="21"/>
        </w:rPr>
        <w:t>是一种可以使用普通文本编辑器编写的标记语言，通过简单的标记语法，它可以使普通文本内容具有一定的格式。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fldChar w:fldCharType="begin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"https://images2015.cnblogs.com/blog/851461/201611/851461-20161108211708155-1804453694.png" \* MERGEFORMATINET </w:instrTex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64F0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6957040" cy="7061200"/>
            <wp:effectExtent l="0" t="0" r="0" b="0"/>
            <wp:docPr id="6" name="图片 6" descr="一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览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7040" cy="7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对于码农来说，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一定是如雷贯耳。我们在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的项目目录下会看到一个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"README.MD"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文件，这就是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语言编写的文件，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"*.md"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就是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文件在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平台下的后缀名。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ok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，现在我假定你已经有了基本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基础，（</w:t>
      </w:r>
      <w:hyperlink r:id="rId6" w:tooltip="简单的html教程" w:history="1">
        <w:r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不懂的瞅瞅这里</w:t>
        </w:r>
      </w:hyperlink>
      <w:r w:rsidRPr="00464F09">
        <w:rPr>
          <w:rFonts w:ascii="Verdana" w:eastAsia="宋体" w:hAnsi="Verdana" w:cs="宋体"/>
          <w:color w:val="333333"/>
          <w:kern w:val="0"/>
          <w:szCs w:val="21"/>
        </w:rPr>
        <w:t>）现在进入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语言的入门阶段。</w:t>
      </w:r>
    </w:p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0" w:name="_lab2_0_1"/>
      <w:bookmarkEnd w:id="0"/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二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准备阶段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t>首先根据你的操作系统平台选择一个好的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编辑器，当然，现在也有许多的在线网站支持编写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，但是为了离线以及更强大的拓展功能，我们还是需要一个编辑器，在这里推荐一些：</w:t>
      </w:r>
    </w:p>
    <w:p w:rsidR="00464F09" w:rsidRPr="00464F09" w:rsidRDefault="00464F09" w:rsidP="00464F09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Windows: MarkdownPad</w:t>
      </w:r>
    </w:p>
    <w:p w:rsidR="00464F09" w:rsidRPr="00464F09" w:rsidRDefault="00464F09" w:rsidP="00464F09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Linux: ReText</w:t>
      </w:r>
    </w:p>
    <w:p w:rsidR="00464F09" w:rsidRPr="00464F09" w:rsidRDefault="00464F09" w:rsidP="00464F09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Mac: Mou</w:t>
      </w:r>
    </w:p>
    <w:p w:rsidR="00464F09" w:rsidRPr="00464F09" w:rsidRDefault="00464F09" w:rsidP="00464F09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Wordpress:</w:t>
      </w:r>
      <w:hyperlink r:id="rId7" w:history="1">
        <w:r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WordPress › Markdown for WordPress and bbPress « WordPress Plugins</w:t>
        </w:r>
      </w:hyperlink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这些都是很轻很强大的编辑器，支持实时预览和导出为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PDF\HTML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等多种文件形式，强烈推荐。我用的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平台下的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MarkdownPad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，简直神器。</w:t>
      </w:r>
    </w:p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" w:name="_lab2_0_2"/>
      <w:bookmarkEnd w:id="1"/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三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.Markdown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官方文档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64F09">
        <w:rPr>
          <w:rFonts w:ascii="Verdana" w:eastAsia="宋体" w:hAnsi="Verdana" w:cs="宋体"/>
          <w:color w:val="777777"/>
          <w:kern w:val="0"/>
          <w:szCs w:val="21"/>
        </w:rPr>
        <w:t>这里可以看到官方的</w:t>
      </w:r>
      <w:r w:rsidRPr="00464F09">
        <w:rPr>
          <w:rFonts w:ascii="Verdana" w:eastAsia="宋体" w:hAnsi="Verdana" w:cs="宋体"/>
          <w:color w:val="777777"/>
          <w:kern w:val="0"/>
          <w:szCs w:val="21"/>
        </w:rPr>
        <w:t xml:space="preserve"> Markdown </w:t>
      </w:r>
      <w:r w:rsidRPr="00464F09">
        <w:rPr>
          <w:rFonts w:ascii="Verdana" w:eastAsia="宋体" w:hAnsi="Verdana" w:cs="宋体"/>
          <w:color w:val="777777"/>
          <w:kern w:val="0"/>
          <w:szCs w:val="21"/>
        </w:rPr>
        <w:t>语法规则文档，当然，后文我也会用自己的方式阐述</w:t>
      </w:r>
      <w:r w:rsidRPr="00464F09">
        <w:rPr>
          <w:rFonts w:ascii="Verdana" w:eastAsia="宋体" w:hAnsi="Verdana" w:cs="宋体"/>
          <w:b/>
          <w:bCs/>
          <w:color w:val="777777"/>
          <w:kern w:val="0"/>
          <w:szCs w:val="21"/>
        </w:rPr>
        <w:t>这些语法的具体用法</w:t>
      </w:r>
      <w:r w:rsidRPr="00464F09">
        <w:rPr>
          <w:rFonts w:ascii="Verdana" w:eastAsia="宋体" w:hAnsi="Verdana" w:cs="宋体"/>
          <w:color w:val="777777"/>
          <w:kern w:val="0"/>
          <w:szCs w:val="21"/>
        </w:rPr>
        <w:t>。</w:t>
      </w:r>
    </w:p>
    <w:p w:rsidR="00464F09" w:rsidRPr="00464F09" w:rsidRDefault="0098154E" w:rsidP="00464F09">
      <w:pPr>
        <w:widowControl/>
        <w:numPr>
          <w:ilvl w:val="0"/>
          <w:numId w:val="2"/>
        </w:numPr>
        <w:shd w:val="clear" w:color="auto" w:fill="FFFFFF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history="1"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创始人</w:t>
        </w:r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John Gruber </w:t>
        </w:r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的</w:t>
        </w:r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 Markdown </w:t>
        </w:r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语法说明</w:t>
        </w:r>
      </w:hyperlink>
    </w:p>
    <w:p w:rsidR="00464F09" w:rsidRPr="00464F09" w:rsidRDefault="0098154E" w:rsidP="00464F09">
      <w:pPr>
        <w:widowControl/>
        <w:numPr>
          <w:ilvl w:val="0"/>
          <w:numId w:val="2"/>
        </w:numPr>
        <w:shd w:val="clear" w:color="auto" w:fill="FFFFFF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anchor="list" w:history="1"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 xml:space="preserve">Markdown </w:t>
        </w:r>
        <w:r w:rsidR="00464F09"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中文版语法说明</w:t>
        </w:r>
      </w:hyperlink>
    </w:p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2" w:name="_lab2_0_3"/>
      <w:bookmarkEnd w:id="2"/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四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语法入门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3" w:name="_label3_0_3_0"/>
      <w:bookmarkEnd w:id="3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1.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标题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标题是文章中常用的格式。类似于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&lt;h1&gt;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&lt;h6&gt;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标签，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#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号来标志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号标题。所以要想把一段文字定义为标题，只需在前面加上若干的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#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号即可。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fldChar w:fldCharType="begin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"https://images2015.cnblogs.com/blog/851461/201611/851461-20161108211739420-794353561.png" \* MERGEFORMATINET </w:instrTex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64F0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439920" cy="3515360"/>
            <wp:effectExtent l="0" t="0" r="5080" b="2540"/>
            <wp:docPr id="5" name="图片 5" descr="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标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4" w:name="_label3_0_3_1"/>
      <w:bookmarkEnd w:id="4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2.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列表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学过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的同学一定知道什么是有序列表和无序列表。在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中非常方便，在文字前面加上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*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+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-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就可将其变成无序列表。在文字前面加上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1.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2.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3.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就可将其变成有序列表。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"https://images2015.cnblogs.com/blog/851461/201611/851461-20161108211819264-837096396.png" \* MERGEFORMATINET </w:instrTex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64F0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616960" cy="4155440"/>
            <wp:effectExtent l="0" t="0" r="2540" b="0"/>
            <wp:docPr id="4" name="图片 4" descr="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列表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5" w:name="_label3_0_3_2"/>
      <w:bookmarkEnd w:id="5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lastRenderedPageBreak/>
        <w:t>3.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引用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如果你在此处引用别的地方的文字，那么就需要引用的格式。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只需在引用文字前面加上一个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号（大于号）即可。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64F09">
        <w:rPr>
          <w:rFonts w:ascii="Verdana" w:eastAsia="宋体" w:hAnsi="Verdana" w:cs="宋体"/>
          <w:color w:val="777777"/>
          <w:kern w:val="0"/>
          <w:szCs w:val="21"/>
        </w:rPr>
        <w:t>引用的样式</w:t>
      </w:r>
      <w:r w:rsidRPr="00464F09">
        <w:rPr>
          <w:rFonts w:ascii="Verdana" w:eastAsia="宋体" w:hAnsi="Verdana" w:cs="宋体"/>
          <w:color w:val="777777"/>
          <w:kern w:val="0"/>
          <w:szCs w:val="21"/>
        </w:rPr>
        <w:br/>
      </w:r>
      <w:r w:rsidRPr="00464F09">
        <w:rPr>
          <w:rFonts w:ascii="Verdana" w:eastAsia="宋体" w:hAnsi="Verdana" w:cs="宋体"/>
          <w:color w:val="777777"/>
          <w:kern w:val="0"/>
          <w:szCs w:val="21"/>
        </w:rPr>
        <w:t>引用的样式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6" w:name="_label3_0_3_3"/>
      <w:bookmarkEnd w:id="6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4.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粗体，斜体与删除线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中粗体与斜体非常简单，用两个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*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号把文字包围相当于粗体，用一个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*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号把文字包围相当于斜体。使用两个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~~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号包围则显示删除线效果。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例如：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这是</w:t>
      </w:r>
      <w:r w:rsidRPr="00464F09">
        <w:rPr>
          <w:rFonts w:ascii="Verdana" w:eastAsia="宋体" w:hAnsi="Verdana" w:cs="宋体"/>
          <w:b/>
          <w:bCs/>
          <w:color w:val="333333"/>
          <w:kern w:val="0"/>
          <w:szCs w:val="21"/>
        </w:rPr>
        <w:t>粗体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这是</w:t>
      </w:r>
      <w:r w:rsidRPr="00464F09">
        <w:rPr>
          <w:rFonts w:ascii="Verdana" w:eastAsia="宋体" w:hAnsi="Verdana" w:cs="宋体"/>
          <w:i/>
          <w:iCs/>
          <w:color w:val="333333"/>
          <w:kern w:val="0"/>
          <w:szCs w:val="21"/>
        </w:rPr>
        <w:t>斜体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这是</w:t>
      </w:r>
      <w:del w:id="7" w:author="Unknown">
        <w:r w:rsidRPr="00464F09">
          <w:rPr>
            <w:rFonts w:ascii="Verdana" w:eastAsia="宋体" w:hAnsi="Verdana" w:cs="宋体"/>
            <w:color w:val="333333"/>
            <w:kern w:val="0"/>
            <w:szCs w:val="21"/>
          </w:rPr>
          <w:delText>删除线</w:delText>
        </w:r>
      </w:del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8" w:name="_label3_0_3_4"/>
      <w:bookmarkEnd w:id="8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5.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链接与图片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链接格式：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[title](URL)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图片格式：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![title](URL)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，我们可以看到链接和图片的格式相当像，区别在于图片格式多一个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!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号。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插入一个图片需要有</w:t>
      </w:r>
      <w:hyperlink r:id="rId12" w:tooltip="图床的百度百科" w:history="1">
        <w:r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图床</w:t>
        </w:r>
      </w:hyperlink>
      <w:r w:rsidRPr="00464F09">
        <w:rPr>
          <w:rFonts w:ascii="Verdana" w:eastAsia="宋体" w:hAnsi="Verdana" w:cs="宋体"/>
          <w:color w:val="333333"/>
          <w:kern w:val="0"/>
          <w:szCs w:val="21"/>
        </w:rPr>
        <w:t>的支持。我推荐七牛云和腾讯云，新用户送免费容量，对于放一些图片来说足够了（不要放高清图）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推荐一篇文章：</w:t>
      </w:r>
      <w:hyperlink r:id="rId13" w:history="1">
        <w:r w:rsidRPr="00464F0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怎样用七牛云做图床</w:t>
        </w:r>
      </w:hyperlink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fldChar w:fldCharType="begin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"https://images2015.cnblogs.com/blog/851461/201611/851461-20161108211833889-1440260856.png" \* MERGEFORMATINET </w:instrTex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64F0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623040" cy="5222240"/>
            <wp:effectExtent l="0" t="0" r="0" b="0"/>
            <wp:docPr id="3" name="图片 3" descr="https://images2015.cnblogs.com/blog/851461/201611/851461-20161108211833889-1440260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51461/201611/851461-20161108211833889-14402608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304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9" w:name="_label3_0_3_5"/>
      <w:bookmarkEnd w:id="9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6.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代码块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当然不会忘了经常使用它的程序猿们，使用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`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号（英文半角状态下的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Tab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键上面的那个键）将代码包围起来即可。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实例：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"https://images2015.cnblogs.com/blog/851461/201611/851461-20161127221035753-871842685.png" \* MERGEFORMATINET </w:instrTex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64F0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881360" cy="1310640"/>
            <wp:effectExtent l="0" t="0" r="2540" b="0"/>
            <wp:docPr id="2" name="图片 2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3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，那么你可能会问，我有一个好多代码的代码块，这样打字会疯的，其实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还提供了一种简单的嵌入代码块的语法。在你的代码块的前面和后面都加上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```(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三个反引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t>号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即可，如图：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"https://images2015.cnblogs.com/blog/851461/201611/851461-20161127221051362-1781525791.png" \* MERGEFORMATINET </w:instrTex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64F09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649200" cy="1524000"/>
            <wp:effectExtent l="0" t="0" r="0" b="0"/>
            <wp:docPr id="1" name="图片 1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10" w:name="_label3_0_3_6"/>
      <w:bookmarkEnd w:id="10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7.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更改图片大小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我们在上面插入的图片的大小都是固定的，那么有什么方法可以改变图片的默认大小呢？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我们说过，我们说过，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是兼容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语法的，所以可以利用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&lt;img&gt;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标签来定义图片的大小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宋体" w:eastAsia="宋体" w:hAnsi="宋体" w:cs="宋体"/>
          <w:color w:val="333333"/>
          <w:kern w:val="0"/>
          <w:sz w:val="24"/>
        </w:rPr>
        <w:t>&lt;img src="filename" width="" height=""&gt;&lt;/img&gt;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这样通过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img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标签就可以改变图片的大小了。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11" w:name="_label3_0_3_7"/>
      <w:bookmarkEnd w:id="11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8.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表格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生成表格是比较麻烦的。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1.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|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来分隔不同的单元格，使用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来分隔表头和其他行：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name | age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---- | ---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LearnShare | 12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Mike | 32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效果：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7"/>
        <w:gridCol w:w="4363"/>
      </w:tblGrid>
      <w:tr w:rsidR="00464F09" w:rsidRPr="00464F09" w:rsidTr="00464F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age</w:t>
            </w:r>
          </w:p>
        </w:tc>
      </w:tr>
      <w:tr w:rsidR="00464F09" w:rsidRPr="00464F09" w:rsidTr="00464F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LearnShare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</w:tc>
      </w:tr>
      <w:tr w:rsidR="00464F09" w:rsidRPr="00464F09" w:rsidTr="00464F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Mike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32</w:t>
            </w:r>
          </w:p>
        </w:tc>
      </w:tr>
    </w:tbl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为了美观，可以使用空格对齐不同行的单元格，并在左右两侧都使用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|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来标记单元格边界：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| name | age |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| ---------- | --- |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| LearnShare | 12 |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| Mike | 32 |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t>效果：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7"/>
        <w:gridCol w:w="4363"/>
      </w:tblGrid>
      <w:tr w:rsidR="00464F09" w:rsidRPr="00464F09" w:rsidTr="00464F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age</w:t>
            </w:r>
          </w:p>
        </w:tc>
      </w:tr>
      <w:tr w:rsidR="00464F09" w:rsidRPr="00464F09" w:rsidTr="00464F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LearnShare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</w:tc>
      </w:tr>
      <w:tr w:rsidR="00464F09" w:rsidRPr="00464F09" w:rsidTr="00464F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Mike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32</w:t>
            </w:r>
          </w:p>
        </w:tc>
      </w:tr>
    </w:tbl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在表头下方的分隔线标记中加入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: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，即可标记下方单元格内容的对齐方式：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宋体" w:eastAsia="宋体" w:hAnsi="宋体" w:cs="宋体"/>
          <w:color w:val="333333"/>
          <w:kern w:val="0"/>
          <w:sz w:val="24"/>
        </w:rPr>
        <w:t>:---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代表左对齐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宋体" w:eastAsia="宋体" w:hAnsi="宋体" w:cs="宋体"/>
          <w:color w:val="333333"/>
          <w:kern w:val="0"/>
          <w:sz w:val="24"/>
        </w:rPr>
        <w:t>:--: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代表居中对齐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宋体" w:eastAsia="宋体" w:hAnsi="宋体" w:cs="宋体"/>
          <w:color w:val="333333"/>
          <w:kern w:val="0"/>
          <w:sz w:val="24"/>
        </w:rPr>
        <w:t>---: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代表右对齐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| left | center | right |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| :--- | :----: | ----: |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| aaaa | bbbbbb | ccccc |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  <w:t>| a | b | c |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效果：</w:t>
      </w:r>
    </w:p>
    <w:tbl>
      <w:tblPr>
        <w:tblW w:w="127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4928"/>
        <w:gridCol w:w="4042"/>
      </w:tblGrid>
      <w:tr w:rsidR="00464F09" w:rsidRPr="00464F09" w:rsidTr="00464F09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center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right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right</w:t>
            </w:r>
          </w:p>
        </w:tc>
      </w:tr>
      <w:tr w:rsidR="00464F09" w:rsidRPr="00464F09" w:rsidTr="00464F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aaaa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bbbbbb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ccccc</w:t>
            </w:r>
          </w:p>
        </w:tc>
      </w:tr>
      <w:tr w:rsidR="00464F09" w:rsidRPr="00464F09" w:rsidTr="00464F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64F09" w:rsidRPr="00464F09" w:rsidRDefault="00464F09" w:rsidP="00464F09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464F09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</w:t>
            </w:r>
          </w:p>
        </w:tc>
      </w:tr>
    </w:tbl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464F09">
        <w:rPr>
          <w:rFonts w:ascii="Verdana" w:eastAsia="宋体" w:hAnsi="Verdana" w:cs="宋体"/>
          <w:color w:val="777777"/>
          <w:kern w:val="0"/>
          <w:szCs w:val="21"/>
        </w:rPr>
        <w:t>如果不使用对齐标记，单元格中的内容默认左对齐；表头单元格中的内容会一直居中对齐（不同的实现可能会有不同表现）。</w:t>
      </w:r>
    </w:p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2" w:name="_lab2_0_4"/>
      <w:bookmarkEnd w:id="12"/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五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小技巧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13" w:name="_label3_0_4_0"/>
      <w:bookmarkEnd w:id="13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1.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字符转义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比如我们想输出反引号，但是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把反引号作为标记，有编程语言的基础的同学知道，转义符的存在。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反斜线（）用于插入在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 Markdown 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语法中有特殊作用的字符。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14" w:name="_label3_0_4_1"/>
      <w:bookmarkEnd w:id="14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2.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首行缩进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很遗憾，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没有专门的符号来表示首行缩进，但是这也难不倒伟大的人们。我们发现把输入法置为全角状态，然后再输入两个空格就可以了。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效果：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这是默认的效果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 xml:space="preserve">　　这是加了状态的效果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lastRenderedPageBreak/>
        <w:t>ok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，是不是很神奇呢？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</w:rPr>
      </w:pPr>
      <w:bookmarkStart w:id="15" w:name="_label3_0_4_2"/>
      <w:bookmarkEnd w:id="15"/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3.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24"/>
        </w:rPr>
        <w:t>字体大小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我们之前说过。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是兼容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的，所以可以使用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&lt;font&gt;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标签来设置字体大小。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宋体" w:eastAsia="宋体" w:hAnsi="宋体" w:cs="宋体"/>
          <w:color w:val="333333"/>
          <w:kern w:val="0"/>
          <w:sz w:val="24"/>
        </w:rPr>
        <w:t>&lt;font size=8&gt;我是放大字&lt;/font&gt;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 w:val="72"/>
          <w:szCs w:val="72"/>
        </w:rPr>
        <w:t>我是放大字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宋体" w:eastAsia="宋体" w:hAnsi="宋体" w:cs="宋体"/>
          <w:color w:val="333333"/>
          <w:kern w:val="0"/>
          <w:sz w:val="24"/>
        </w:rPr>
        <w:t>&lt;font size=2&gt;我是缩小字&lt;/font&gt;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br/>
      </w:r>
      <w:r w:rsidRPr="00464F09">
        <w:rPr>
          <w:rFonts w:ascii="Verdana" w:eastAsia="宋体" w:hAnsi="Verdana" w:cs="宋体"/>
          <w:color w:val="333333"/>
          <w:kern w:val="0"/>
          <w:sz w:val="20"/>
          <w:szCs w:val="20"/>
        </w:rPr>
        <w:t>我是缩小字</w:t>
      </w:r>
    </w:p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6" w:name="_lab2_0_5"/>
      <w:bookmarkEnd w:id="16"/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六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兼容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HTML</w:t>
      </w:r>
    </w:p>
    <w:p w:rsidR="00464F09" w:rsidRPr="00464F09" w:rsidRDefault="00464F09" w:rsidP="00464F0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我们反复说到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兼容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，因为两者的组合可以实现各种神奇的效果，与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不逞多让。这种小技巧还有很多，在这里就不在叙述。相信你一定迫不及待想试试了。</w:t>
      </w:r>
    </w:p>
    <w:p w:rsidR="00464F09" w:rsidRPr="00464F09" w:rsidRDefault="00464F09" w:rsidP="00464F09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7" w:name="_lab2_0_6"/>
      <w:bookmarkEnd w:id="17"/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七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.</w:t>
      </w:r>
      <w:r w:rsidRPr="00464F09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小结</w:t>
      </w:r>
    </w:p>
    <w:p w:rsidR="00464F09" w:rsidRPr="00464F09" w:rsidRDefault="00464F09" w:rsidP="00464F0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还有好多其他的用法，但是常用的最基本的也就那么几种，大家多用几次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就会熟练了。另外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Markdown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也兼容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的标签，所以诸如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&lt;br /&gt;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换行符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&lt;hr /&gt;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水平线也是可以使用的，你甚至可以用</w:t>
      </w:r>
      <w:r w:rsidRPr="00464F09">
        <w:rPr>
          <w:rFonts w:ascii="宋体" w:eastAsia="宋体" w:hAnsi="宋体" w:cs="宋体"/>
          <w:color w:val="333333"/>
          <w:kern w:val="0"/>
          <w:sz w:val="24"/>
        </w:rPr>
        <w:t>&lt;font&gt;</w:t>
      </w:r>
      <w:r w:rsidRPr="00464F09">
        <w:rPr>
          <w:rFonts w:ascii="Verdana" w:eastAsia="宋体" w:hAnsi="Verdana" w:cs="宋体"/>
          <w:color w:val="333333"/>
          <w:kern w:val="0"/>
          <w:szCs w:val="21"/>
        </w:rPr>
        <w:t>标签来设置字体。</w:t>
      </w:r>
    </w:p>
    <w:p w:rsidR="00464F09" w:rsidRPr="00464F09" w:rsidRDefault="00464F09" w:rsidP="00464F0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F5440" w:rsidRDefault="003F5440"/>
    <w:p w:rsidR="00D30E8D" w:rsidRDefault="00D30E8D"/>
    <w:p w:rsidR="00D30E8D" w:rsidRDefault="0098154E">
      <w:pPr>
        <w:rPr>
          <w:rFonts w:hint="eastAsia"/>
        </w:rPr>
      </w:pPr>
      <w:r>
        <w:t>H</w:t>
      </w:r>
      <w:r>
        <w:rPr>
          <w:rFonts w:hint="eastAsia"/>
        </w:rPr>
        <w:t>exo搭建：</w:t>
      </w:r>
    </w:p>
    <w:p w:rsidR="0098154E" w:rsidRDefault="0098154E" w:rsidP="0098154E">
      <w:pPr>
        <w:widowControl/>
        <w:jc w:val="left"/>
        <w:rPr>
          <w:szCs w:val="21"/>
        </w:rPr>
      </w:pPr>
      <w:r>
        <w:rPr>
          <w:szCs w:val="21"/>
        </w:rPr>
        <w:t>1.</w:t>
      </w:r>
      <w:r>
        <w:rPr>
          <w:color w:val="2F2F2F"/>
          <w:shd w:val="clear" w:color="auto" w:fill="FFFFFF"/>
        </w:rPr>
        <w:t>安装Git、Node.js和hexo</w:t>
      </w: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如果已经安装好了上述的软件，那么可以安装hexo，然后等待安装成功即可。</w:t>
      </w:r>
    </w:p>
    <w:p w:rsidR="0098154E" w:rsidRDefault="0098154E" w:rsidP="0098154E">
      <w:pPr>
        <w:rPr>
          <w:rFonts w:ascii="宋体" w:eastAsia="宋体" w:hAnsi="宋体" w:hint="eastAsia"/>
          <w:szCs w:val="21"/>
        </w:rPr>
      </w:pPr>
      <w:r>
        <w:rPr>
          <w:rFonts w:ascii="Courier New" w:hAnsi="Courier New" w:cs="Courier New"/>
          <w:szCs w:val="21"/>
        </w:rPr>
        <w:t xml:space="preserve">npm install -g hexo-cli </w:t>
      </w:r>
    </w:p>
    <w:p w:rsidR="0098154E" w:rsidRDefault="0098154E" w:rsidP="0098154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创建blog文件夹，并初始化建立博客框架</w:t>
      </w:r>
    </w:p>
    <w:p w:rsidR="0098154E" w:rsidRDefault="0098154E" w:rsidP="0098154E">
      <w:pPr>
        <w:rPr>
          <w:rFonts w:ascii="宋体" w:eastAsia="宋体" w:hAnsi="宋体" w:hint="eastAsia"/>
          <w:szCs w:val="21"/>
        </w:rPr>
      </w:pPr>
      <w:r>
        <w:rPr>
          <w:rFonts w:ascii="Courier New" w:hAnsi="Courier New" w:cs="Courier New"/>
          <w:szCs w:val="21"/>
        </w:rPr>
        <w:t xml:space="preserve"># </w:t>
      </w:r>
      <w:r>
        <w:rPr>
          <w:rFonts w:ascii="Courier New" w:hAnsi="Courier New" w:cs="Courier New"/>
          <w:szCs w:val="21"/>
        </w:rPr>
        <w:t>在你的家目录下创建一个</w:t>
      </w:r>
      <w:r>
        <w:rPr>
          <w:rFonts w:ascii="Courier New" w:hAnsi="Courier New" w:cs="Courier New"/>
          <w:szCs w:val="21"/>
        </w:rPr>
        <w:t>blog</w:t>
      </w:r>
      <w:r>
        <w:rPr>
          <w:rFonts w:ascii="Courier New" w:hAnsi="Courier New" w:cs="Courier New"/>
          <w:szCs w:val="21"/>
        </w:rPr>
        <w:t>文件夹</w:t>
      </w:r>
      <w:r>
        <w:rPr>
          <w:rFonts w:ascii="Courier New" w:hAnsi="Courier New" w:cs="Courier New"/>
          <w:szCs w:val="21"/>
        </w:rPr>
        <w:t xml:space="preserve"> mkdir blog # </w:t>
      </w:r>
      <w:r>
        <w:rPr>
          <w:rFonts w:ascii="Courier New" w:hAnsi="Courier New" w:cs="Courier New"/>
          <w:szCs w:val="21"/>
        </w:rPr>
        <w:t>进入目录，</w:t>
      </w:r>
      <w:r>
        <w:rPr>
          <w:rFonts w:ascii="Courier New" w:hAnsi="Courier New" w:cs="Courier New"/>
          <w:szCs w:val="21"/>
        </w:rPr>
        <w:t>blog</w:t>
      </w:r>
      <w:r>
        <w:rPr>
          <w:rFonts w:ascii="Courier New" w:hAnsi="Courier New" w:cs="Courier New"/>
          <w:szCs w:val="21"/>
        </w:rPr>
        <w:t>目录必须为空</w:t>
      </w:r>
      <w:r>
        <w:rPr>
          <w:rFonts w:ascii="Courier New" w:hAnsi="Courier New" w:cs="Courier New"/>
          <w:szCs w:val="21"/>
        </w:rPr>
        <w:t xml:space="preserve"> cd blog # </w:t>
      </w:r>
      <w:r>
        <w:rPr>
          <w:rFonts w:ascii="Courier New" w:hAnsi="Courier New" w:cs="Courier New"/>
          <w:szCs w:val="21"/>
        </w:rPr>
        <w:t>初始化目录</w:t>
      </w:r>
      <w:r>
        <w:rPr>
          <w:rFonts w:ascii="Courier New" w:hAnsi="Courier New" w:cs="Courier New"/>
          <w:szCs w:val="21"/>
        </w:rPr>
        <w:t xml:space="preserve"> hexo init </w:t>
      </w:r>
      <w:r>
        <w:rPr>
          <w:rFonts w:ascii="Courier New" w:hAnsi="Courier New" w:cs="Courier New"/>
          <w:szCs w:val="21"/>
        </w:rPr>
        <w:t>开启本地服务</w:t>
      </w:r>
      <w:r>
        <w:rPr>
          <w:rFonts w:ascii="Courier New" w:hAnsi="Courier New" w:cs="Courier New"/>
          <w:szCs w:val="21"/>
        </w:rPr>
        <w:t xml:space="preserve"> # hexo s </w:t>
      </w:r>
    </w:p>
    <w:p w:rsidR="0098154E" w:rsidRDefault="0098154E" w:rsidP="0098154E">
      <w:pPr>
        <w:rPr>
          <w:szCs w:val="21"/>
        </w:rPr>
      </w:pPr>
      <w:r>
        <w:rPr>
          <w:szCs w:val="21"/>
        </w:rPr>
        <w:t>出现以下信息，说明你可以本地访问博客系统，在浏览器输入4000这个网址，就可以看到博客首页。</w:t>
      </w: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 w:val="24"/>
        </w:rPr>
      </w:pPr>
      <w:r>
        <w:lastRenderedPageBreak/>
        <w:fldChar w:fldCharType="begin"/>
      </w:r>
      <w:r>
        <w:instrText xml:space="preserve"> INCLUDEPICTURE "/note.youdao.com/src/C56CEB30B4094CC4AEFA208F686C4937"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/note.youdao.com/src/C56CEB30B4094CC4AEFA208F686C49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F68AF" id="矩形 7" o:spid="_x0000_s1026" alt="/note.youdao.com/src/C56CEB30B4094CC4AEFA208F686C493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:rsidR="0098154E" w:rsidRDefault="0098154E" w:rsidP="0098154E">
      <w:pPr>
        <w:rPr>
          <w:szCs w:val="21"/>
        </w:rPr>
      </w:pPr>
      <w:r>
        <w:rPr>
          <w:szCs w:val="21"/>
        </w:rPr>
        <w:t>到这里说明你的环境以及没有问题了，成功了搭建起了博客框架</w:t>
      </w:r>
    </w:p>
    <w:p w:rsidR="0098154E" w:rsidRDefault="0098154E" w:rsidP="0098154E">
      <w:pPr>
        <w:rPr>
          <w:szCs w:val="21"/>
        </w:rPr>
      </w:pPr>
      <w:r>
        <w:rPr>
          <w:szCs w:val="21"/>
        </w:rPr>
        <w:t>（参考地址：</w:t>
      </w:r>
      <w:hyperlink r:id="rId17" w:history="1">
        <w:r>
          <w:rPr>
            <w:rStyle w:val="a5"/>
            <w:color w:val="003884"/>
            <w:szCs w:val="21"/>
          </w:rPr>
          <w:t>https://www.jianshu.com/p/77db3862595c</w:t>
        </w:r>
      </w:hyperlink>
      <w:r>
        <w:rPr>
          <w:szCs w:val="21"/>
        </w:rPr>
        <w:t>）</w:t>
      </w: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Cs w:val="21"/>
        </w:rPr>
      </w:pPr>
      <w:r>
        <w:rPr>
          <w:szCs w:val="21"/>
        </w:rPr>
        <w:t>2.新增博客hexo new "博客园名（英文）"</w:t>
      </w: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Cs w:val="21"/>
        </w:rPr>
      </w:pPr>
    </w:p>
    <w:p w:rsidR="0098154E" w:rsidRDefault="0098154E" w:rsidP="0098154E">
      <w:pPr>
        <w:rPr>
          <w:szCs w:val="21"/>
        </w:rPr>
      </w:pPr>
      <w:r>
        <w:rPr>
          <w:szCs w:val="21"/>
        </w:rPr>
        <w:t>。</w:t>
      </w:r>
    </w:p>
    <w:p w:rsidR="0098154E" w:rsidRDefault="0098154E">
      <w:bookmarkStart w:id="18" w:name="_GoBack"/>
      <w:bookmarkEnd w:id="18"/>
    </w:p>
    <w:p w:rsidR="0098154E" w:rsidRDefault="0098154E"/>
    <w:p w:rsidR="0098154E" w:rsidRDefault="0098154E"/>
    <w:p w:rsidR="0098154E" w:rsidRDefault="0098154E"/>
    <w:p w:rsidR="0098154E" w:rsidRDefault="0098154E"/>
    <w:p w:rsidR="0098154E" w:rsidRDefault="0098154E">
      <w:pPr>
        <w:rPr>
          <w:rFonts w:hint="eastAsia"/>
        </w:rPr>
      </w:pPr>
    </w:p>
    <w:p w:rsidR="00D30E8D" w:rsidRDefault="00D30E8D"/>
    <w:p w:rsidR="0098154E" w:rsidRDefault="0098154E"/>
    <w:p w:rsidR="0098154E" w:rsidRDefault="0098154E">
      <w:pPr>
        <w:rPr>
          <w:rFonts w:hint="eastAsia"/>
        </w:rPr>
      </w:pPr>
      <w:r>
        <w:rPr>
          <w:rFonts w:hint="eastAsia"/>
        </w:rPr>
        <w:t>其他：</w:t>
      </w:r>
    </w:p>
    <w:p w:rsidR="00D30E8D" w:rsidRDefault="00D30E8D">
      <w:pPr>
        <w:rPr>
          <w:rFonts w:hint="eastAsia"/>
        </w:rPr>
      </w:pPr>
    </w:p>
    <w:p w:rsidR="00D30E8D" w:rsidRDefault="00D30E8D"/>
    <w:p w:rsidR="00D30E8D" w:rsidRDefault="00D30E8D">
      <w:pPr>
        <w:rPr>
          <w:rFonts w:hint="eastAsia"/>
        </w:rPr>
      </w:pPr>
      <w:r>
        <w:rPr>
          <w:rFonts w:hint="eastAsia"/>
        </w:rPr>
        <w:t>安装可以上传图片的功能</w:t>
      </w:r>
    </w:p>
    <w:p w:rsidR="00D30E8D" w:rsidRPr="00D30E8D" w:rsidRDefault="00D30E8D" w:rsidP="00D30E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30E8D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FFFFF"/>
        </w:rPr>
        <w:t>npm install hexo-asset-image --save</w:t>
      </w:r>
    </w:p>
    <w:p w:rsidR="00D30E8D" w:rsidRDefault="00D30E8D"/>
    <w:p w:rsidR="006A75A1" w:rsidRDefault="006A75A1"/>
    <w:p w:rsidR="006A75A1" w:rsidRDefault="006A75A1">
      <w:pPr>
        <w:rPr>
          <w:rFonts w:hint="eastAsia"/>
        </w:rPr>
      </w:pPr>
      <w:r>
        <w:rPr>
          <w:rFonts w:hint="eastAsia"/>
        </w:rPr>
        <w:t>插入图片：</w:t>
      </w:r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1 把主页配置文件</w:t>
      </w:r>
      <w:r>
        <w:rPr>
          <w:rStyle w:val="HTML"/>
          <w:rFonts w:hint="eastAsia"/>
          <w:color w:val="000000"/>
        </w:rPr>
        <w:t>_config.yml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 里的</w:t>
      </w:r>
      <w:r>
        <w:rPr>
          <w:rStyle w:val="HTML"/>
          <w:rFonts w:hint="eastAsia"/>
          <w:color w:val="000000"/>
        </w:rPr>
        <w:t>post_asset_folder: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这个选项设置为</w:t>
      </w:r>
      <w:r>
        <w:rPr>
          <w:rStyle w:val="HTML"/>
          <w:rFonts w:hint="eastAsia"/>
          <w:color w:val="000000"/>
        </w:rPr>
        <w:t>true</w:t>
      </w:r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2 在你的hexo目录下执行这样一句话</w:t>
      </w:r>
      <w:r>
        <w:rPr>
          <w:rStyle w:val="HTML"/>
          <w:rFonts w:hint="eastAsia"/>
          <w:color w:val="000000"/>
        </w:rPr>
        <w:t>npm install hexo-asset-image --save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，这是下载安装一个可以上传本地图片的插件，来自dalao：</w:t>
      </w:r>
      <w:hyperlink r:id="rId18" w:tgtFrame="_blank" w:history="1">
        <w:r>
          <w:rPr>
            <w:rStyle w:val="a5"/>
            <w:rFonts w:ascii="微软雅黑" w:eastAsia="微软雅黑" w:hAnsi="微软雅黑" w:hint="eastAsia"/>
            <w:color w:val="464646"/>
            <w:sz w:val="23"/>
            <w:szCs w:val="23"/>
          </w:rPr>
          <w:t>dalao的git</w:t>
        </w:r>
      </w:hyperlink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3 等待一小段时间后，再运行</w:t>
      </w:r>
      <w:r>
        <w:rPr>
          <w:rStyle w:val="HTML"/>
          <w:rFonts w:hint="eastAsia"/>
          <w:color w:val="000000"/>
        </w:rPr>
        <w:t>hexo n "xxxx"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来生成md博文时，</w:t>
      </w:r>
      <w:r>
        <w:rPr>
          <w:rStyle w:val="HTML"/>
          <w:rFonts w:hint="eastAsia"/>
          <w:color w:val="000000"/>
        </w:rPr>
        <w:t>/source/_posts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文件夹内除了</w:t>
      </w:r>
      <w:r>
        <w:rPr>
          <w:rStyle w:val="HTML"/>
          <w:rFonts w:hint="eastAsia"/>
          <w:color w:val="000000"/>
        </w:rPr>
        <w:t>xxxx.md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文件还有一个同名的文件夹</w:t>
      </w:r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4 最后在</w:t>
      </w:r>
      <w:r>
        <w:rPr>
          <w:rStyle w:val="HTML"/>
          <w:rFonts w:hint="eastAsia"/>
          <w:color w:val="000000"/>
        </w:rPr>
        <w:t>xxxx.md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中想引入图片时，先把图片复制到xxxx这个文件夹中，然后只需要在xxxx.md中按照markdown的格式引入图片：</w:t>
      </w:r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HTML"/>
          <w:rFonts w:hint="eastAsia"/>
          <w:color w:val="000000"/>
        </w:rPr>
        <w:lastRenderedPageBreak/>
        <w:t>![你想输入的替代文字](xxxx/图片名.jpg)</w:t>
      </w:r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注意： xxxx是这个md文件的名字，也是同名文件夹的名字。只需要有文件夹名字即可，不需要有什么绝对路径。你想引入的图片就只需要放入xxxx这个文件夹内就好了，很像引用相对路径。</w:t>
      </w:r>
    </w:p>
    <w:p w:rsidR="006A75A1" w:rsidRDefault="006A75A1" w:rsidP="006A75A1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5 最后检查一下，</w:t>
      </w:r>
      <w:r>
        <w:rPr>
          <w:rStyle w:val="HTML"/>
          <w:rFonts w:hint="eastAsia"/>
          <w:color w:val="000000"/>
        </w:rPr>
        <w:t>hexo g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生成页面后，进入</w:t>
      </w:r>
      <w:r>
        <w:rPr>
          <w:rStyle w:val="HTML"/>
          <w:rFonts w:hint="eastAsia"/>
          <w:color w:val="000000"/>
        </w:rPr>
        <w:t>public\2017\02\26\index.html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文件中查看相关字段，可以发现，html标签内的语句是</w:t>
      </w:r>
      <w:r>
        <w:rPr>
          <w:rStyle w:val="HTML"/>
          <w:rFonts w:hint="eastAsia"/>
          <w:color w:val="000000"/>
        </w:rPr>
        <w:t>&lt;img src="2017/02/26/xxxx/图片名.jpg"&gt;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，而不是</w:t>
      </w:r>
      <w:r>
        <w:rPr>
          <w:rStyle w:val="HTML"/>
          <w:rFonts w:hint="eastAsia"/>
          <w:color w:val="000000"/>
        </w:rPr>
        <w:t>&lt;img src="xxxx/图片名.jpg&gt;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。这很重要，关乎你的网页是否可以真正加载你想插入的图片。</w:t>
      </w:r>
    </w:p>
    <w:p w:rsidR="006A75A1" w:rsidRPr="00464F09" w:rsidRDefault="006A75A1">
      <w:pPr>
        <w:rPr>
          <w:rFonts w:hint="eastAsia"/>
        </w:rPr>
      </w:pPr>
    </w:p>
    <w:sectPr w:rsidR="006A75A1" w:rsidRPr="00464F09" w:rsidSect="00DB07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07BD"/>
    <w:multiLevelType w:val="multilevel"/>
    <w:tmpl w:val="FB14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43FEB"/>
    <w:multiLevelType w:val="multilevel"/>
    <w:tmpl w:val="BE2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A4B65"/>
    <w:multiLevelType w:val="multilevel"/>
    <w:tmpl w:val="7032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30A40"/>
    <w:multiLevelType w:val="multilevel"/>
    <w:tmpl w:val="D1C4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09"/>
    <w:rsid w:val="003F5440"/>
    <w:rsid w:val="00464F09"/>
    <w:rsid w:val="006A75A1"/>
    <w:rsid w:val="0098154E"/>
    <w:rsid w:val="00D30E8D"/>
    <w:rsid w:val="00DB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955A"/>
  <w15:chartTrackingRefBased/>
  <w15:docId w15:val="{555D078E-1985-8C44-A50D-25E739D8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64F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64F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64F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64F0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64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464F09"/>
    <w:rPr>
      <w:b/>
      <w:bCs/>
    </w:rPr>
  </w:style>
  <w:style w:type="character" w:styleId="a5">
    <w:name w:val="Hyperlink"/>
    <w:basedOn w:val="a0"/>
    <w:uiPriority w:val="99"/>
    <w:semiHidden/>
    <w:unhideWhenUsed/>
    <w:rsid w:val="00464F0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64F09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464F09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64F09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64F0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4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227753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2688495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9253383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1718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ringfireball.net/projects/markdown/syntax" TargetMode="External"/><Relationship Id="rId13" Type="http://schemas.openxmlformats.org/officeDocument/2006/relationships/hyperlink" Target="https://zhuanlan.zhihu.com/p/20380531" TargetMode="External"/><Relationship Id="rId18" Type="http://schemas.openxmlformats.org/officeDocument/2006/relationships/hyperlink" Target="https://github.com/CodeFalling/hexo-asset-im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%3A//wordpress.org/extend/plugins/markdown-for-wordpress-and-bbpress/" TargetMode="External"/><Relationship Id="rId12" Type="http://schemas.openxmlformats.org/officeDocument/2006/relationships/hyperlink" Target="http://baike.baidu.com/link?url=ILGJOOJW8UxE76bymD3J6GxJjvUitqCtZvb85HdWX1N33WwDjHqYCiZ0Ha1k1U8mo6anVej6ziRv8vgA2XvGd9kXTA7YI_EOyfvrwQ6_eW_" TargetMode="External"/><Relationship Id="rId17" Type="http://schemas.openxmlformats.org/officeDocument/2006/relationships/hyperlink" Target="https://www.jianshu.com/p/77db3862595c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html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owubuntu.com/markdown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2019-03-29T08:41:00Z</dcterms:created>
  <dcterms:modified xsi:type="dcterms:W3CDTF">2019-03-29T08:56:00Z</dcterms:modified>
</cp:coreProperties>
</file>